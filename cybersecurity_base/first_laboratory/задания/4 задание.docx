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81B9" w14:textId="0765091C" w:rsidR="00BE1574" w:rsidRDefault="0006244B">
      <w:r>
        <w:t xml:space="preserve">Я </w:t>
      </w:r>
      <w:del w:id="0" w:author="Иван Заболотный" w:date="2023-09-21T07:59:00Z">
        <w:r w:rsidDel="0006244B">
          <w:delText xml:space="preserve">не </w:delText>
        </w:r>
      </w:del>
      <w:r>
        <w:t>люблю дисциплину основы информационной безопасности</w:t>
      </w:r>
      <w:bookmarkStart w:id="1" w:name="_GoBack"/>
      <w:bookmarkEnd w:id="1"/>
    </w:p>
    <w:sectPr w:rsidR="00BE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ван Заболотный">
    <w15:presenceInfo w15:providerId="Windows Live" w15:userId="c811e5e154dc12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t8gcRhVUi9EYyQjoQq75cddBbii/Wnf4h8wRny60Ck84+b+NMIUiVGUO/e4rEA3+1X7mcsb3vlb0TKICjC01g==" w:salt="Ge5QsloMmyl9DL+TMUw6i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3B"/>
    <w:rsid w:val="0006244B"/>
    <w:rsid w:val="001365EA"/>
    <w:rsid w:val="0049766D"/>
    <w:rsid w:val="005201D2"/>
    <w:rsid w:val="0086433B"/>
    <w:rsid w:val="008F71DB"/>
    <w:rsid w:val="00A43369"/>
    <w:rsid w:val="00BE1574"/>
    <w:rsid w:val="00DD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7DDB"/>
  <w15:chartTrackingRefBased/>
  <w15:docId w15:val="{1A62EEBF-3A50-4A5E-A8F1-C481280D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4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74A8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4A8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74A8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Текст рисунка"/>
    <w:basedOn w:val="a"/>
    <w:next w:val="a"/>
    <w:link w:val="40"/>
    <w:uiPriority w:val="9"/>
    <w:unhideWhenUsed/>
    <w:qFormat/>
    <w:rsid w:val="008F71DB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D74A8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aliases w:val="Текст рисунка Знак"/>
    <w:basedOn w:val="a0"/>
    <w:link w:val="4"/>
    <w:uiPriority w:val="9"/>
    <w:rsid w:val="008F71DB"/>
    <w:rPr>
      <w:rFonts w:ascii="Times New Roman" w:eastAsiaTheme="majorEastAsia" w:hAnsi="Times New Roman" w:cstheme="majorBidi"/>
      <w:iCs/>
      <w:color w:val="000000" w:themeColor="tex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2</cp:revision>
  <dcterms:created xsi:type="dcterms:W3CDTF">2023-09-21T04:58:00Z</dcterms:created>
  <dcterms:modified xsi:type="dcterms:W3CDTF">2023-09-21T05:00:00Z</dcterms:modified>
</cp:coreProperties>
</file>